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29FB1" w14:textId="422EE7BF" w:rsidR="00D33DB5" w:rsidRDefault="00D33DB5" w:rsidP="00CA08D4">
      <w:pPr>
        <w:pStyle w:val="HeadingEULA"/>
        <w:spacing w:before="0" w:beforeAutospacing="0" w:after="0"/>
        <w:jc w:val="center"/>
      </w:pPr>
      <w:r>
        <w:t>MICROSOFT RESEARCH LICENSE TERMS</w:t>
      </w:r>
    </w:p>
    <w:p w14:paraId="5EF9BFC7" w14:textId="498FDF83" w:rsidR="00A17A12" w:rsidRPr="00CA08D4" w:rsidRDefault="00043E2F" w:rsidP="00E371F9">
      <w:pPr>
        <w:jc w:val="center"/>
      </w:pPr>
      <w:del w:id="0" w:author="Christoph Wintersteiger" w:date="2014-12-01T15:55:00Z">
        <w:r w:rsidDel="00887B47">
          <w:rPr>
            <w:rFonts w:ascii="Tahoma" w:hAnsi="Tahoma" w:cs="Tahoma"/>
            <w:b/>
            <w:sz w:val="28"/>
            <w:szCs w:val="28"/>
          </w:rPr>
          <w:delText>DeSAT</w:delText>
        </w:r>
      </w:del>
      <w:ins w:id="1" w:author="Christoph Wintersteiger" w:date="2014-12-01T15:55:00Z">
        <w:r w:rsidR="00887B47">
          <w:rPr>
            <w:rFonts w:ascii="Tahoma" w:hAnsi="Tahoma" w:cs="Tahoma"/>
            <w:b/>
            <w:sz w:val="28"/>
            <w:szCs w:val="28"/>
          </w:rPr>
          <w:t>Probabilistic Z3</w:t>
        </w:r>
      </w:ins>
      <w:bookmarkStart w:id="2" w:name="_GoBack"/>
      <w:bookmarkEnd w:id="2"/>
    </w:p>
    <w:p w14:paraId="5E1515A7" w14:textId="0A22D304" w:rsidR="00D33DB5" w:rsidRPr="00CA08D4" w:rsidRDefault="00D33DB5" w:rsidP="00CA08D4">
      <w:pPr>
        <w:pStyle w:val="Preamble"/>
        <w:ind w:left="0"/>
        <w:rPr>
          <w:b w:val="0"/>
        </w:rPr>
      </w:pPr>
      <w:r w:rsidRPr="00CA08D4">
        <w:rPr>
          <w:b w:val="0"/>
        </w:rPr>
        <w:t>These license terms are an agreement between Microsoft Corporation (or based on where you live, one of its affiliates) and you. Please read them. They apply to the software named above, which includes the media on which you received</w:t>
      </w:r>
      <w:r w:rsidR="00A36CA9">
        <w:rPr>
          <w:b w:val="0"/>
        </w:rPr>
        <w:t xml:space="preserve"> it</w:t>
      </w:r>
      <w:r w:rsidRPr="00CA08D4">
        <w:rPr>
          <w:b w:val="0"/>
        </w:rPr>
        <w:t>, if any. The terms also apply to any Microsoft:</w:t>
      </w:r>
    </w:p>
    <w:p w14:paraId="69EC8507" w14:textId="77777777" w:rsidR="00D33DB5" w:rsidRPr="00CA08D4" w:rsidRDefault="00D33DB5" w:rsidP="00D33DB5">
      <w:pPr>
        <w:pStyle w:val="Bullet2"/>
        <w:ind w:left="180" w:firstLine="90"/>
        <w:rPr>
          <w:b/>
        </w:rPr>
      </w:pPr>
      <w:r w:rsidRPr="00CA08D4">
        <w:rPr>
          <w:b/>
        </w:rPr>
        <w:t>updates,</w:t>
      </w:r>
    </w:p>
    <w:p w14:paraId="31B843D2" w14:textId="77777777" w:rsidR="00D33DB5" w:rsidRPr="00CA08D4" w:rsidRDefault="00D33DB5" w:rsidP="00D33DB5">
      <w:pPr>
        <w:pStyle w:val="Bullet2"/>
        <w:ind w:left="180" w:firstLine="90"/>
        <w:rPr>
          <w:b/>
        </w:rPr>
      </w:pPr>
      <w:r w:rsidRPr="00CA08D4">
        <w:rPr>
          <w:b/>
        </w:rPr>
        <w:t>supplements,</w:t>
      </w:r>
    </w:p>
    <w:p w14:paraId="050EA6CF" w14:textId="77777777" w:rsidR="00D33DB5" w:rsidRPr="00CA08D4" w:rsidRDefault="00D33DB5" w:rsidP="00D33DB5">
      <w:pPr>
        <w:pStyle w:val="Bullet2"/>
        <w:ind w:left="180" w:firstLine="90"/>
        <w:rPr>
          <w:b/>
        </w:rPr>
      </w:pPr>
      <w:r w:rsidRPr="00CA08D4">
        <w:rPr>
          <w:b/>
        </w:rPr>
        <w:t>Internet-based services, and</w:t>
      </w:r>
    </w:p>
    <w:p w14:paraId="1E220CAC" w14:textId="77777777" w:rsidR="00D33DB5" w:rsidRPr="00CA08D4" w:rsidRDefault="00D33DB5" w:rsidP="00D33DB5">
      <w:pPr>
        <w:pStyle w:val="Bullet2"/>
        <w:ind w:left="180" w:firstLine="90"/>
        <w:rPr>
          <w:b/>
        </w:rPr>
      </w:pPr>
      <w:r w:rsidRPr="00CA08D4">
        <w:rPr>
          <w:b/>
        </w:rPr>
        <w:t>support services</w:t>
      </w:r>
    </w:p>
    <w:p w14:paraId="1B4CE22D" w14:textId="77777777" w:rsidR="00D33DB5" w:rsidRPr="00CA08D4" w:rsidRDefault="00D33DB5" w:rsidP="00CA08D4">
      <w:pPr>
        <w:pStyle w:val="Preamble"/>
        <w:ind w:left="0"/>
        <w:rPr>
          <w:b w:val="0"/>
        </w:rPr>
      </w:pPr>
      <w:r w:rsidRPr="00CA08D4">
        <w:rPr>
          <w:b w:val="0"/>
        </w:rPr>
        <w:t>for this software, unless other terms accompany those items. If so, those terms apply.</w:t>
      </w:r>
    </w:p>
    <w:p w14:paraId="6F8D9AF5" w14:textId="77777777" w:rsidR="00D33DB5" w:rsidRPr="00CA08D4" w:rsidRDefault="00D33DB5" w:rsidP="00CA08D4">
      <w:pPr>
        <w:pStyle w:val="Preamble"/>
        <w:ind w:left="0"/>
        <w:rPr>
          <w:b w:val="0"/>
        </w:rPr>
      </w:pPr>
      <w:r w:rsidRPr="00CA08D4">
        <w:rPr>
          <w:b w:val="0"/>
        </w:rPr>
        <w:t>By using the software you accept these terms. If you do not accept them, do not use the software. If you comply with these license terms, you have the rights below.</w:t>
      </w:r>
    </w:p>
    <w:p w14:paraId="267E9534" w14:textId="2475E2DB" w:rsidR="00D33DB5" w:rsidRPr="00CA08D4" w:rsidRDefault="00D33DB5" w:rsidP="00CA08D4">
      <w:pPr>
        <w:pStyle w:val="Heading1"/>
        <w:numPr>
          <w:ilvl w:val="0"/>
          <w:numId w:val="0"/>
        </w:numPr>
        <w:tabs>
          <w:tab w:val="left" w:pos="720"/>
        </w:tabs>
      </w:pPr>
      <w:r w:rsidRPr="00CA08D4">
        <w:t>SCOPE OF RIGHTS</w:t>
      </w:r>
      <w:r w:rsidR="00AA1105">
        <w:t>.</w:t>
      </w:r>
      <w:r w:rsidRPr="00CA08D4">
        <w:t xml:space="preserve"> </w:t>
      </w:r>
    </w:p>
    <w:p w14:paraId="1203A5D3" w14:textId="200FB9C7" w:rsidR="00AF6F77" w:rsidRPr="00CA08D4" w:rsidRDefault="00D33DB5" w:rsidP="00CA08D4">
      <w:pPr>
        <w:pStyle w:val="Heading2"/>
        <w:numPr>
          <w:ilvl w:val="0"/>
          <w:numId w:val="14"/>
        </w:numPr>
        <w:tabs>
          <w:tab w:val="left" w:pos="720"/>
        </w:tabs>
      </w:pPr>
      <w:r w:rsidRPr="00CA08D4">
        <w:t xml:space="preserve">License Grant. </w:t>
      </w:r>
      <w:r w:rsidRPr="00CA08D4">
        <w:rPr>
          <w:b w:val="0"/>
        </w:rPr>
        <w:t>You</w:t>
      </w:r>
      <w:r w:rsidR="00A36AA5">
        <w:rPr>
          <w:b w:val="0"/>
        </w:rPr>
        <w:t xml:space="preserve"> may use</w:t>
      </w:r>
      <w:r w:rsidR="00043E2F">
        <w:rPr>
          <w:b w:val="0"/>
        </w:rPr>
        <w:t xml:space="preserve"> </w:t>
      </w:r>
      <w:r w:rsidR="00214DC6">
        <w:rPr>
          <w:b w:val="0"/>
        </w:rPr>
        <w:t xml:space="preserve">and </w:t>
      </w:r>
      <w:r w:rsidR="00A36AA5">
        <w:rPr>
          <w:b w:val="0"/>
        </w:rPr>
        <w:t>copy</w:t>
      </w:r>
      <w:r w:rsidR="00214DC6">
        <w:rPr>
          <w:b w:val="0"/>
        </w:rPr>
        <w:t xml:space="preserve"> </w:t>
      </w:r>
      <w:r w:rsidRPr="00CA08D4">
        <w:rPr>
          <w:b w:val="0"/>
        </w:rPr>
        <w:t xml:space="preserve">the </w:t>
      </w:r>
      <w:r w:rsidR="007B4BAC">
        <w:rPr>
          <w:b w:val="0"/>
        </w:rPr>
        <w:t>s</w:t>
      </w:r>
      <w:r w:rsidRPr="00CA08D4">
        <w:rPr>
          <w:b w:val="0"/>
        </w:rPr>
        <w:t xml:space="preserve">oftware for </w:t>
      </w:r>
      <w:r w:rsidR="00214DC6">
        <w:rPr>
          <w:b w:val="0"/>
        </w:rPr>
        <w:t xml:space="preserve">experimental and </w:t>
      </w:r>
      <w:r w:rsidRPr="00CA08D4">
        <w:rPr>
          <w:b w:val="0"/>
        </w:rPr>
        <w:t>non-commercial purposes</w:t>
      </w:r>
      <w:r w:rsidR="00214DC6">
        <w:rPr>
          <w:b w:val="0"/>
        </w:rPr>
        <w:t xml:space="preserve"> only</w:t>
      </w:r>
      <w:r w:rsidRPr="00CA08D4">
        <w:rPr>
          <w:b w:val="0"/>
        </w:rPr>
        <w:t xml:space="preserve">, subject to the restrictions in this </w:t>
      </w:r>
      <w:r w:rsidR="007B4BAC">
        <w:rPr>
          <w:b w:val="0"/>
        </w:rPr>
        <w:t>agreement</w:t>
      </w:r>
      <w:r w:rsidRPr="00CA08D4">
        <w:rPr>
          <w:b w:val="0"/>
        </w:rPr>
        <w:t xml:space="preserve">. </w:t>
      </w:r>
    </w:p>
    <w:p w14:paraId="2F84EF77" w14:textId="4A141E2E" w:rsidR="00AF6F77" w:rsidRPr="00CA08D4" w:rsidRDefault="00D33DB5" w:rsidP="00CA08D4">
      <w:pPr>
        <w:pStyle w:val="Heading2"/>
        <w:numPr>
          <w:ilvl w:val="0"/>
          <w:numId w:val="14"/>
        </w:numPr>
        <w:tabs>
          <w:tab w:val="left" w:pos="720"/>
        </w:tabs>
      </w:pPr>
      <w:r w:rsidRPr="00CA08D4">
        <w:t xml:space="preserve">Publication.  </w:t>
      </w:r>
      <w:r w:rsidRPr="00CA08D4">
        <w:rPr>
          <w:b w:val="0"/>
        </w:rPr>
        <w:t>You may publish (or present papers or articles) on your results from using the software, provided that no software source code or object code or documentation is included in any such publication or presentation.</w:t>
      </w:r>
      <w:r w:rsidRPr="00CA08D4">
        <w:t xml:space="preserve">  </w:t>
      </w:r>
    </w:p>
    <w:p w14:paraId="0CEF4B80" w14:textId="224F2D73" w:rsidR="00D33DB5" w:rsidRPr="00CA08D4" w:rsidRDefault="00D33DB5" w:rsidP="00CA08D4">
      <w:pPr>
        <w:pStyle w:val="Heading2"/>
        <w:numPr>
          <w:ilvl w:val="0"/>
          <w:numId w:val="14"/>
        </w:numPr>
        <w:tabs>
          <w:tab w:val="left" w:pos="720"/>
        </w:tabs>
        <w:rPr>
          <w:b w:val="0"/>
        </w:rPr>
      </w:pPr>
      <w:r w:rsidRPr="00CA08D4">
        <w:t xml:space="preserve">Third Party Programs. </w:t>
      </w:r>
      <w:r w:rsidRPr="00CA08D4">
        <w:rPr>
          <w:b w:val="0"/>
        </w:rPr>
        <w:t>The software may include third party programs that Microsoft, not the third party, licenses to you under this agreement. Notices, if any, for the third party program are included</w:t>
      </w:r>
      <w:r w:rsidR="00E371F9">
        <w:rPr>
          <w:b w:val="0"/>
        </w:rPr>
        <w:t xml:space="preserve"> in the Appendix</w:t>
      </w:r>
      <w:r w:rsidRPr="00CA08D4">
        <w:rPr>
          <w:b w:val="0"/>
        </w:rPr>
        <w:t xml:space="preserve"> for your information only.</w:t>
      </w:r>
    </w:p>
    <w:p w14:paraId="53302672" w14:textId="77777777" w:rsidR="00D33DB5" w:rsidRPr="00CA08D4" w:rsidRDefault="00D33DB5" w:rsidP="00CA08D4">
      <w:pPr>
        <w:pStyle w:val="NormalWeb"/>
        <w:ind w:left="0"/>
        <w:rPr>
          <w:rFonts w:ascii="Tahoma" w:hAnsi="Tahoma" w:cs="Tahoma"/>
          <w:sz w:val="19"/>
          <w:szCs w:val="19"/>
        </w:rPr>
      </w:pPr>
      <w:r w:rsidRPr="00CA08D4">
        <w:rPr>
          <w:rFonts w:ascii="Tahoma" w:hAnsi="Tahoma" w:cs="Tahoma"/>
          <w:sz w:val="19"/>
          <w:szCs w:val="19"/>
        </w:rPr>
        <w:t xml:space="preserve">In return, we simply require that you agree: </w:t>
      </w:r>
    </w:p>
    <w:p w14:paraId="793FBF0C" w14:textId="6C0A3E11" w:rsidR="00D33DB5" w:rsidRPr="00CA08D4" w:rsidRDefault="00D33DB5" w:rsidP="00CA08D4">
      <w:pPr>
        <w:pStyle w:val="Heading2"/>
        <w:numPr>
          <w:ilvl w:val="0"/>
          <w:numId w:val="12"/>
        </w:numPr>
        <w:tabs>
          <w:tab w:val="left" w:pos="720"/>
        </w:tabs>
        <w:ind w:left="709"/>
        <w:rPr>
          <w:b w:val="0"/>
        </w:rPr>
      </w:pPr>
      <w:r w:rsidRPr="00CA08D4">
        <w:rPr>
          <w:b w:val="0"/>
        </w:rPr>
        <w:t xml:space="preserve">If you distribute the </w:t>
      </w:r>
      <w:r w:rsidR="007B4BAC">
        <w:rPr>
          <w:b w:val="0"/>
        </w:rPr>
        <w:t>s</w:t>
      </w:r>
      <w:r w:rsidRPr="00CA08D4">
        <w:rPr>
          <w:b w:val="0"/>
        </w:rPr>
        <w:t xml:space="preserve">oftware or any derivative works of the </w:t>
      </w:r>
      <w:r w:rsidR="007B4BAC">
        <w:rPr>
          <w:b w:val="0"/>
        </w:rPr>
        <w:t>s</w:t>
      </w:r>
      <w:r w:rsidRPr="00CA08D4">
        <w:rPr>
          <w:b w:val="0"/>
        </w:rPr>
        <w:t xml:space="preserve">oftware, you will distribute them under the same terms and conditions as in this license, and you will not grant other rights to the </w:t>
      </w:r>
      <w:r w:rsidR="007B4BAC">
        <w:rPr>
          <w:b w:val="0"/>
        </w:rPr>
        <w:t>s</w:t>
      </w:r>
      <w:r w:rsidRPr="00CA08D4">
        <w:rPr>
          <w:b w:val="0"/>
        </w:rPr>
        <w:t xml:space="preserve">oftware or derivative works that are different from those provided by this </w:t>
      </w:r>
      <w:r w:rsidR="00AA1105">
        <w:rPr>
          <w:b w:val="0"/>
        </w:rPr>
        <w:t>agreement;</w:t>
      </w:r>
      <w:r w:rsidRPr="00CA08D4">
        <w:rPr>
          <w:b w:val="0"/>
        </w:rPr>
        <w:t xml:space="preserve"> </w:t>
      </w:r>
    </w:p>
    <w:p w14:paraId="1D91352F" w14:textId="5FFBF36E" w:rsidR="00D33DB5" w:rsidRPr="00CA08D4" w:rsidRDefault="00D33DB5" w:rsidP="00CA08D4">
      <w:pPr>
        <w:pStyle w:val="Heading2"/>
        <w:numPr>
          <w:ilvl w:val="0"/>
          <w:numId w:val="12"/>
        </w:numPr>
        <w:tabs>
          <w:tab w:val="left" w:pos="720"/>
        </w:tabs>
        <w:ind w:left="709"/>
        <w:rPr>
          <w:b w:val="0"/>
        </w:rPr>
      </w:pPr>
      <w:r w:rsidRPr="00CA08D4">
        <w:rPr>
          <w:b w:val="0"/>
        </w:rPr>
        <w:t>If you have created derivative works of the software, and distribute such derivative works, you will cause the modified files to carry prominent notices so that recipients know that they are not receiving the original software. Such notices must state: (i) that you have changed the software; and (ii) the date of any changes</w:t>
      </w:r>
      <w:r w:rsidR="00AA1105">
        <w:rPr>
          <w:b w:val="0"/>
        </w:rPr>
        <w:t>;</w:t>
      </w:r>
    </w:p>
    <w:p w14:paraId="66B20F6F" w14:textId="001C82F0" w:rsidR="00D33DB5" w:rsidRPr="00CA08D4" w:rsidRDefault="00D33DB5" w:rsidP="00CA08D4">
      <w:pPr>
        <w:pStyle w:val="Heading2"/>
        <w:numPr>
          <w:ilvl w:val="0"/>
          <w:numId w:val="12"/>
        </w:numPr>
        <w:tabs>
          <w:tab w:val="left" w:pos="720"/>
        </w:tabs>
        <w:ind w:left="709"/>
        <w:rPr>
          <w:b w:val="0"/>
        </w:rPr>
      </w:pPr>
      <w:r w:rsidRPr="00CA08D4">
        <w:rPr>
          <w:b w:val="0"/>
        </w:rPr>
        <w:t xml:space="preserve">That Microsoft is granted back, without any restrictions or limitations, a non-exclusive, perpetual, irrevocable, royalty-free, assignable and sub-licensable license, to reproduce, publicly perform or display, install, use, modify, post, distribute, make and have made, sell and transfer your modifications to and/or derivative works of the </w:t>
      </w:r>
      <w:r w:rsidR="007B4BAC">
        <w:rPr>
          <w:b w:val="0"/>
        </w:rPr>
        <w:t>s</w:t>
      </w:r>
      <w:r w:rsidRPr="00CA08D4">
        <w:rPr>
          <w:b w:val="0"/>
        </w:rPr>
        <w:t>oftware source code or data, for any purpose</w:t>
      </w:r>
      <w:r w:rsidR="00AA1105">
        <w:rPr>
          <w:b w:val="0"/>
        </w:rPr>
        <w:t>;</w:t>
      </w:r>
      <w:r w:rsidRPr="00CA08D4">
        <w:rPr>
          <w:b w:val="0"/>
        </w:rPr>
        <w:t xml:space="preserve">  </w:t>
      </w:r>
    </w:p>
    <w:p w14:paraId="5806FA7A" w14:textId="77777777" w:rsidR="00D33DB5" w:rsidRPr="00CA08D4" w:rsidRDefault="00D33DB5" w:rsidP="00CA08D4">
      <w:pPr>
        <w:pStyle w:val="Heading2"/>
        <w:numPr>
          <w:ilvl w:val="0"/>
          <w:numId w:val="12"/>
        </w:numPr>
        <w:tabs>
          <w:tab w:val="left" w:pos="720"/>
        </w:tabs>
        <w:ind w:left="709"/>
        <w:rPr>
          <w:b w:val="0"/>
        </w:rPr>
      </w:pPr>
      <w:r w:rsidRPr="00CA08D4">
        <w:rPr>
          <w:b w:val="0"/>
        </w:rPr>
        <w:t>Not to alter any copyright, trademark or patent notice in the software;</w:t>
      </w:r>
    </w:p>
    <w:p w14:paraId="1EC3FC67" w14:textId="77777777" w:rsidR="00D33DB5" w:rsidRPr="00CA08D4" w:rsidRDefault="00D33DB5" w:rsidP="00CA08D4">
      <w:pPr>
        <w:pStyle w:val="Heading2"/>
        <w:numPr>
          <w:ilvl w:val="0"/>
          <w:numId w:val="12"/>
        </w:numPr>
        <w:tabs>
          <w:tab w:val="left" w:pos="720"/>
        </w:tabs>
        <w:ind w:left="709"/>
        <w:rPr>
          <w:b w:val="0"/>
        </w:rPr>
      </w:pPr>
      <w:r w:rsidRPr="00CA08D4">
        <w:rPr>
          <w:b w:val="0"/>
        </w:rPr>
        <w:t>Not to use Microsoft’s trademarks in your programs’ names or in a way that suggests your derivative works or modifications come from or are endorsed by Microsoft;</w:t>
      </w:r>
    </w:p>
    <w:p w14:paraId="5FB6CC57" w14:textId="77777777" w:rsidR="00D33DB5" w:rsidRPr="00CA08D4" w:rsidRDefault="00D33DB5" w:rsidP="00CA08D4">
      <w:pPr>
        <w:pStyle w:val="Bullet4"/>
        <w:numPr>
          <w:ilvl w:val="0"/>
          <w:numId w:val="12"/>
        </w:numPr>
        <w:ind w:left="709"/>
      </w:pPr>
      <w:r w:rsidRPr="00CA08D4">
        <w:t>Not to include the software in malicious, deceptive or unlawful programs;</w:t>
      </w:r>
    </w:p>
    <w:p w14:paraId="02CA060B" w14:textId="580C46EA" w:rsidR="00D33DB5" w:rsidRPr="00CA08D4" w:rsidRDefault="00D33DB5" w:rsidP="00CA08D4">
      <w:pPr>
        <w:pStyle w:val="Heading1"/>
        <w:numPr>
          <w:ilvl w:val="0"/>
          <w:numId w:val="0"/>
        </w:numPr>
        <w:tabs>
          <w:tab w:val="left" w:pos="720"/>
        </w:tabs>
        <w:rPr>
          <w:b w:val="0"/>
        </w:rPr>
      </w:pPr>
      <w:r w:rsidRPr="00CA08D4">
        <w:lastRenderedPageBreak/>
        <w:t xml:space="preserve">TERM; TERMINATION. </w:t>
      </w:r>
      <w:r w:rsidRPr="00CA08D4">
        <w:rPr>
          <w:b w:val="0"/>
        </w:rPr>
        <w:t xml:space="preserve">The term of this </w:t>
      </w:r>
      <w:r w:rsidR="008E7B09">
        <w:rPr>
          <w:b w:val="0"/>
        </w:rPr>
        <w:t>a</w:t>
      </w:r>
      <w:r w:rsidRPr="00CA08D4">
        <w:rPr>
          <w:b w:val="0"/>
        </w:rPr>
        <w:t>greement will commence upon your acceptance of these license terms and will continue indefinitely unless terminated as provided herein. If you breach this agreement or if you sue anyone over patents that you think may apply to or read on the software or anyone's use of the software, this agreement (and your license and rights obtained herein) terminate automatically. If this agreement is terminated</w:t>
      </w:r>
      <w:r w:rsidR="00B90D75" w:rsidRPr="00CA08D4">
        <w:rPr>
          <w:b w:val="0"/>
        </w:rPr>
        <w:t>,</w:t>
      </w:r>
      <w:r w:rsidRPr="00CA08D4">
        <w:rPr>
          <w:b w:val="0"/>
        </w:rPr>
        <w:t xml:space="preserve"> you must cease using and distributing </w:t>
      </w:r>
      <w:r w:rsidR="00775BA4">
        <w:rPr>
          <w:b w:val="0"/>
        </w:rPr>
        <w:t xml:space="preserve">the software </w:t>
      </w:r>
      <w:r w:rsidRPr="00CA08D4">
        <w:rPr>
          <w:b w:val="0"/>
        </w:rPr>
        <w:t xml:space="preserve">any derivative works or modifications of the </w:t>
      </w:r>
      <w:r w:rsidR="007B4BAC">
        <w:rPr>
          <w:b w:val="0"/>
        </w:rPr>
        <w:t>s</w:t>
      </w:r>
      <w:r w:rsidRPr="00CA08D4">
        <w:rPr>
          <w:b w:val="0"/>
        </w:rPr>
        <w:t>oftware.  Any sections that are intended to survive termination of this agreement shall survive.</w:t>
      </w:r>
    </w:p>
    <w:p w14:paraId="1B567EB5" w14:textId="366E0192" w:rsidR="00D33DB5" w:rsidRPr="00CA08D4" w:rsidRDefault="00D33DB5" w:rsidP="00CA08D4">
      <w:pPr>
        <w:pStyle w:val="Heading1"/>
        <w:numPr>
          <w:ilvl w:val="0"/>
          <w:numId w:val="0"/>
        </w:numPr>
        <w:tabs>
          <w:tab w:val="left" w:pos="720"/>
        </w:tabs>
        <w:rPr>
          <w:b w:val="0"/>
        </w:rPr>
      </w:pPr>
      <w:r w:rsidRPr="00CA08D4">
        <w:t xml:space="preserve">FEEDBACK. </w:t>
      </w:r>
      <w:r w:rsidRPr="00CA08D4">
        <w:rPr>
          <w:b w:val="0"/>
        </w:rPr>
        <w:t xml:space="preserve">That any feedback about the </w:t>
      </w:r>
      <w:r w:rsidR="007B4BAC">
        <w:rPr>
          <w:b w:val="0"/>
        </w:rPr>
        <w:t>s</w:t>
      </w:r>
      <w:r w:rsidRPr="00CA08D4">
        <w:rPr>
          <w:b w:val="0"/>
        </w:rPr>
        <w:t xml:space="preserve">oftware provided by you to us is voluntarily given, and Microsoft shall be free to use the feedback as it sees fit without obligation or restriction of any kind, even if the feedback is designated by you as confidential. </w:t>
      </w:r>
    </w:p>
    <w:p w14:paraId="6047ADC3" w14:textId="5F49F1B3" w:rsidR="00D33DB5" w:rsidRPr="00CA08D4" w:rsidRDefault="00D33DB5" w:rsidP="00CA08D4">
      <w:pPr>
        <w:pStyle w:val="Heading1"/>
        <w:numPr>
          <w:ilvl w:val="0"/>
          <w:numId w:val="0"/>
        </w:numPr>
        <w:tabs>
          <w:tab w:val="left" w:pos="720"/>
        </w:tabs>
        <w:rPr>
          <w:b w:val="0"/>
        </w:rPr>
      </w:pPr>
      <w:r w:rsidRPr="00CA08D4">
        <w:t xml:space="preserve">SCOPE OF LICENSE. </w:t>
      </w:r>
      <w:r w:rsidRPr="00CA08D4">
        <w:rPr>
          <w:b w:val="0"/>
        </w:rPr>
        <w:t xml:space="preserve">The software is licensed, not sold. This agreement only gives you some rights to use the software. Microsoft reserves all other rights. </w:t>
      </w:r>
      <w:r w:rsidRPr="00CA08D4">
        <w:rPr>
          <w:rFonts w:eastAsia="SimSun"/>
          <w:b w:val="0"/>
        </w:rPr>
        <w:t xml:space="preserve">The patent rights, if any, granted to you in this </w:t>
      </w:r>
      <w:r w:rsidR="007B4BAC">
        <w:rPr>
          <w:rFonts w:eastAsia="SimSun"/>
          <w:b w:val="0"/>
        </w:rPr>
        <w:t>agreement</w:t>
      </w:r>
      <w:r w:rsidRPr="00CA08D4">
        <w:rPr>
          <w:rFonts w:eastAsia="SimSun"/>
          <w:b w:val="0"/>
        </w:rPr>
        <w:t xml:space="preserve"> only apply to the </w:t>
      </w:r>
      <w:r w:rsidR="007B4BAC">
        <w:rPr>
          <w:rFonts w:eastAsia="SimSun"/>
          <w:b w:val="0"/>
        </w:rPr>
        <w:t>s</w:t>
      </w:r>
      <w:r w:rsidRPr="00CA08D4">
        <w:rPr>
          <w:rFonts w:eastAsia="SimSun"/>
          <w:b w:val="0"/>
        </w:rPr>
        <w:t>oftware, not to any derivative works you make.</w:t>
      </w:r>
      <w:r w:rsidRPr="00CA08D4">
        <w:rPr>
          <w:b w:val="0"/>
        </w:rPr>
        <w:t xml:space="preserve"> In using the </w:t>
      </w:r>
      <w:r w:rsidR="007B4BAC">
        <w:rPr>
          <w:b w:val="0"/>
        </w:rPr>
        <w:t>s</w:t>
      </w:r>
      <w:r w:rsidRPr="00CA08D4">
        <w:rPr>
          <w:b w:val="0"/>
        </w:rPr>
        <w:t>oftware, you must comply with any technical limitations in the software that only allow you to use it in certain ways. You may not:</w:t>
      </w:r>
    </w:p>
    <w:p w14:paraId="38E1F1AD" w14:textId="77777777" w:rsidR="00D33DB5" w:rsidRPr="00CA08D4" w:rsidRDefault="00D33DB5" w:rsidP="00CA08D4">
      <w:pPr>
        <w:pStyle w:val="Heading2"/>
        <w:numPr>
          <w:ilvl w:val="0"/>
          <w:numId w:val="13"/>
        </w:numPr>
        <w:tabs>
          <w:tab w:val="left" w:pos="720"/>
        </w:tabs>
        <w:ind w:left="709" w:hanging="425"/>
        <w:rPr>
          <w:b w:val="0"/>
        </w:rPr>
      </w:pPr>
      <w:r w:rsidRPr="00CA08D4">
        <w:rPr>
          <w:b w:val="0"/>
        </w:rPr>
        <w:t>work around any technical limitations in the software;</w:t>
      </w:r>
    </w:p>
    <w:p w14:paraId="4F013989" w14:textId="77777777" w:rsidR="00D33DB5" w:rsidRPr="00CA08D4" w:rsidRDefault="00D33DB5" w:rsidP="00CA08D4">
      <w:pPr>
        <w:pStyle w:val="Heading2"/>
        <w:numPr>
          <w:ilvl w:val="0"/>
          <w:numId w:val="13"/>
        </w:numPr>
        <w:tabs>
          <w:tab w:val="left" w:pos="720"/>
        </w:tabs>
        <w:ind w:left="709" w:hanging="425"/>
        <w:rPr>
          <w:b w:val="0"/>
        </w:rPr>
      </w:pPr>
      <w:r w:rsidRPr="00CA08D4">
        <w:rPr>
          <w:b w:val="0"/>
        </w:rPr>
        <w:t>reverse engineer, decompile or disassemble the software, except and only to the extent that applicable law expressly permits, despite this limitation;</w:t>
      </w:r>
    </w:p>
    <w:p w14:paraId="7D0925BE" w14:textId="77777777" w:rsidR="00D33DB5" w:rsidRPr="00CA08D4" w:rsidRDefault="00D33DB5" w:rsidP="00CA08D4">
      <w:pPr>
        <w:pStyle w:val="Heading2"/>
        <w:numPr>
          <w:ilvl w:val="0"/>
          <w:numId w:val="13"/>
        </w:numPr>
        <w:tabs>
          <w:tab w:val="left" w:pos="720"/>
        </w:tabs>
        <w:ind w:left="709" w:hanging="425"/>
        <w:rPr>
          <w:b w:val="0"/>
        </w:rPr>
      </w:pPr>
      <w:r w:rsidRPr="00CA08D4">
        <w:rPr>
          <w:b w:val="0"/>
        </w:rPr>
        <w:t>make more copies of the software than specified in this agreement or allowed by applicable law, despite this limitation;</w:t>
      </w:r>
    </w:p>
    <w:p w14:paraId="62F9D638" w14:textId="77777777" w:rsidR="00D33DB5" w:rsidRPr="00CA08D4" w:rsidRDefault="00D33DB5" w:rsidP="00CA08D4">
      <w:pPr>
        <w:pStyle w:val="Heading2"/>
        <w:numPr>
          <w:ilvl w:val="0"/>
          <w:numId w:val="13"/>
        </w:numPr>
        <w:tabs>
          <w:tab w:val="left" w:pos="720"/>
        </w:tabs>
        <w:ind w:left="709" w:hanging="425"/>
        <w:rPr>
          <w:b w:val="0"/>
        </w:rPr>
      </w:pPr>
      <w:r w:rsidRPr="00CA08D4">
        <w:rPr>
          <w:b w:val="0"/>
        </w:rPr>
        <w:t>rent, lease or lend the software;</w:t>
      </w:r>
    </w:p>
    <w:p w14:paraId="259C0746" w14:textId="77777777" w:rsidR="00D33DB5" w:rsidRPr="00CA08D4" w:rsidRDefault="00D33DB5" w:rsidP="00CA08D4">
      <w:pPr>
        <w:pStyle w:val="Heading2"/>
        <w:numPr>
          <w:ilvl w:val="0"/>
          <w:numId w:val="13"/>
        </w:numPr>
        <w:tabs>
          <w:tab w:val="left" w:pos="720"/>
        </w:tabs>
        <w:ind w:left="709" w:hanging="425"/>
        <w:rPr>
          <w:b w:val="0"/>
        </w:rPr>
      </w:pPr>
      <w:r w:rsidRPr="00CA08D4">
        <w:rPr>
          <w:b w:val="0"/>
        </w:rPr>
        <w:t>transfer the software or this agreement to any third party; or</w:t>
      </w:r>
    </w:p>
    <w:p w14:paraId="6DCFD59A" w14:textId="77777777" w:rsidR="00D33DB5" w:rsidRPr="00CA08D4" w:rsidRDefault="00D33DB5" w:rsidP="00CA08D4">
      <w:pPr>
        <w:pStyle w:val="Heading2"/>
        <w:numPr>
          <w:ilvl w:val="0"/>
          <w:numId w:val="13"/>
        </w:numPr>
        <w:tabs>
          <w:tab w:val="left" w:pos="720"/>
        </w:tabs>
        <w:ind w:left="709" w:hanging="425"/>
        <w:rPr>
          <w:b w:val="0"/>
        </w:rPr>
      </w:pPr>
      <w:r w:rsidRPr="00CA08D4">
        <w:rPr>
          <w:b w:val="0"/>
        </w:rPr>
        <w:t>use the software for commercial software hosting services.</w:t>
      </w:r>
    </w:p>
    <w:p w14:paraId="59427898" w14:textId="77777777" w:rsidR="00D33DB5" w:rsidRPr="00CA08D4" w:rsidRDefault="00D33DB5" w:rsidP="00CA08D4">
      <w:pPr>
        <w:pStyle w:val="Heading1"/>
        <w:numPr>
          <w:ilvl w:val="0"/>
          <w:numId w:val="0"/>
        </w:numPr>
        <w:tabs>
          <w:tab w:val="left" w:pos="720"/>
        </w:tabs>
        <w:rPr>
          <w:rStyle w:val="Hyperlink"/>
          <w:rFonts w:ascii="Tahoma" w:eastAsia="SimSun" w:hAnsi="Tahoma" w:cs="Tahoma"/>
          <w:b w:val="0"/>
          <w:bCs w:val="0"/>
        </w:rPr>
      </w:pPr>
      <w:r w:rsidRPr="00CA08D4">
        <w:t xml:space="preserve">EXPORT RESTRICTIONS. </w:t>
      </w:r>
      <w:r w:rsidRPr="00CA08D4">
        <w:rPr>
          <w:b w:val="0"/>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CA08D4">
        <w:rPr>
          <w:rStyle w:val="Hyperlink"/>
          <w:rFonts w:ascii="Tahoma" w:eastAsia="SimSun" w:hAnsi="Tahoma" w:cs="Tahoma"/>
          <w:b w:val="0"/>
          <w:bCs w:val="0"/>
        </w:rPr>
        <w:t>www.microsoft.com/exporting</w:t>
      </w:r>
      <w:r w:rsidRPr="00CA08D4">
        <w:rPr>
          <w:b w:val="0"/>
        </w:rPr>
        <w:t>.</w:t>
      </w:r>
    </w:p>
    <w:p w14:paraId="66193E9A" w14:textId="77777777" w:rsidR="00D33DB5" w:rsidRPr="00CA08D4" w:rsidRDefault="00D33DB5" w:rsidP="00CA08D4">
      <w:pPr>
        <w:pStyle w:val="Heading1"/>
        <w:numPr>
          <w:ilvl w:val="0"/>
          <w:numId w:val="0"/>
        </w:numPr>
        <w:tabs>
          <w:tab w:val="left" w:pos="720"/>
        </w:tabs>
      </w:pPr>
      <w:r w:rsidRPr="00CA08D4">
        <w:t xml:space="preserve">ENTIRE AGREEMENT. </w:t>
      </w:r>
      <w:r w:rsidRPr="00CA08D4">
        <w:rPr>
          <w:b w:val="0"/>
        </w:rPr>
        <w:t>This agreement, and the terms for supplements, updates, Internet-based services and support services that you use, are the entire agreement for the software and support services.</w:t>
      </w:r>
    </w:p>
    <w:p w14:paraId="48C951F0" w14:textId="0D15FE03" w:rsidR="00DB6B46" w:rsidRPr="00CA08D4" w:rsidRDefault="00AF6F77" w:rsidP="00CA08D4">
      <w:pPr>
        <w:pStyle w:val="Heading1"/>
        <w:numPr>
          <w:ilvl w:val="0"/>
          <w:numId w:val="0"/>
        </w:numPr>
        <w:tabs>
          <w:tab w:val="left" w:pos="720"/>
        </w:tabs>
        <w:rPr>
          <w:b w:val="0"/>
        </w:rPr>
      </w:pPr>
      <w:r w:rsidRPr="00AA1105">
        <w:t>GOVERNING LAW AND VENUE.</w:t>
      </w:r>
      <w:r w:rsidRPr="00AA1105">
        <w:rPr>
          <w:sz w:val="20"/>
        </w:rPr>
        <w:t xml:space="preserve"> </w:t>
      </w:r>
      <w:r w:rsidR="00DB6B46" w:rsidRPr="00CA08D4">
        <w:rPr>
          <w:b w:val="0"/>
        </w:rPr>
        <w:t xml:space="preserve">This </w:t>
      </w:r>
      <w:r w:rsidR="008E7B09">
        <w:rPr>
          <w:b w:val="0"/>
        </w:rPr>
        <w:t>a</w:t>
      </w:r>
      <w:r w:rsidR="00DB6B46" w:rsidRPr="00CA08D4">
        <w:rPr>
          <w:b w:val="0"/>
        </w:rPr>
        <w:t xml:space="preserve">greement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w:t>
      </w:r>
      <w:r w:rsidR="008E7B09">
        <w:rPr>
          <w:b w:val="0"/>
        </w:rPr>
        <w:t>a</w:t>
      </w:r>
      <w:r w:rsidR="00DB6B46" w:rsidRPr="00CA08D4">
        <w:rPr>
          <w:b w:val="0"/>
        </w:rPr>
        <w:t xml:space="preserve">greement. </w:t>
      </w:r>
    </w:p>
    <w:p w14:paraId="71837C8C" w14:textId="77777777" w:rsidR="00D33DB5" w:rsidRPr="00CA08D4" w:rsidRDefault="00D33DB5" w:rsidP="00CA08D4">
      <w:pPr>
        <w:pStyle w:val="Heading1"/>
        <w:numPr>
          <w:ilvl w:val="0"/>
          <w:numId w:val="0"/>
        </w:numPr>
        <w:tabs>
          <w:tab w:val="left" w:pos="720"/>
        </w:tabs>
        <w:rPr>
          <w:caps/>
        </w:rPr>
      </w:pPr>
      <w:r w:rsidRPr="00CA08D4">
        <w:t xml:space="preserve">DISCLAIMER OF WARRANTY. </w:t>
      </w:r>
      <w:r w:rsidRPr="00CA08D4">
        <w:rPr>
          <w:caps/>
        </w:rPr>
        <w:t>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5F99E2DA" w14:textId="55B651ED" w:rsidR="00E371F9" w:rsidRPr="00CA08D4" w:rsidRDefault="00D33DB5" w:rsidP="00CA08D4">
      <w:pPr>
        <w:pStyle w:val="Heading1"/>
        <w:numPr>
          <w:ilvl w:val="0"/>
          <w:numId w:val="0"/>
        </w:numPr>
        <w:tabs>
          <w:tab w:val="left" w:pos="720"/>
        </w:tabs>
      </w:pPr>
      <w:r w:rsidRPr="00CA08D4">
        <w:t xml:space="preserve">NEITHER MICROSOFT NOR ANY CONTRIBUTOR TO THE SOFTWARE WILL BE LIABLE FOR ANY DAMAGES RELATED TO THE SOFTWARE OR THIS </w:t>
      </w:r>
      <w:r w:rsidR="007B4BAC">
        <w:t>AGREEMENT</w:t>
      </w:r>
      <w:r w:rsidRPr="00CA08D4">
        <w:t xml:space="preserve">, INCLUDING DIRECT, INDIRECT, SPECIAL, CONSEQUENTIAL OR INCIDENTAL DAMAGES, TO THE MAXIMUM EXTENT THE LAW PERMITS, NO MATTER WHAT LEGAL THEORY IT IS BASED </w:t>
      </w:r>
      <w:r w:rsidR="00AA1105">
        <w:t>ON.</w:t>
      </w:r>
    </w:p>
    <w:sectPr w:rsidR="00E371F9" w:rsidRPr="00CA08D4" w:rsidSect="00CA08D4">
      <w:footerReference w:type="default" r:id="rId10"/>
      <w:pgSz w:w="12240" w:h="15840"/>
      <w:pgMar w:top="1440" w:right="1440" w:bottom="720" w:left="1440" w:header="720" w:footer="3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2E216" w14:textId="77777777" w:rsidR="007268F9" w:rsidRDefault="007268F9" w:rsidP="004A4F93">
      <w:r>
        <w:separator/>
      </w:r>
    </w:p>
  </w:endnote>
  <w:endnote w:type="continuationSeparator" w:id="0">
    <w:p w14:paraId="78F21C9D" w14:textId="77777777" w:rsidR="007268F9" w:rsidRDefault="007268F9" w:rsidP="004A4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256396"/>
      <w:docPartObj>
        <w:docPartGallery w:val="Page Numbers (Bottom of Page)"/>
        <w:docPartUnique/>
      </w:docPartObj>
    </w:sdtPr>
    <w:sdtEndPr/>
    <w:sdtContent>
      <w:sdt>
        <w:sdtPr>
          <w:id w:val="202753470"/>
          <w:docPartObj>
            <w:docPartGallery w:val="Page Numbers (Top of Page)"/>
            <w:docPartUnique/>
          </w:docPartObj>
        </w:sdtPr>
        <w:sdtEndPr/>
        <w:sdtContent>
          <w:p w14:paraId="573B6089" w14:textId="5EF4E629" w:rsidR="004A4F93" w:rsidRDefault="004A4F93">
            <w:pPr>
              <w:pStyle w:val="Footer"/>
              <w:jc w:val="right"/>
            </w:pPr>
            <w:r w:rsidRPr="00CA08D4">
              <w:rPr>
                <w:rFonts w:ascii="Tahoma" w:hAnsi="Tahoma" w:cs="Tahoma"/>
                <w:sz w:val="16"/>
                <w:szCs w:val="16"/>
              </w:rPr>
              <w:t xml:space="preserve">Page </w:t>
            </w:r>
            <w:r w:rsidRPr="00CA08D4">
              <w:rPr>
                <w:rFonts w:ascii="Tahoma" w:hAnsi="Tahoma" w:cs="Tahoma"/>
                <w:b/>
                <w:bCs/>
                <w:sz w:val="16"/>
                <w:szCs w:val="16"/>
              </w:rPr>
              <w:fldChar w:fldCharType="begin"/>
            </w:r>
            <w:r w:rsidRPr="00CA08D4">
              <w:rPr>
                <w:rFonts w:ascii="Tahoma" w:hAnsi="Tahoma" w:cs="Tahoma"/>
                <w:b/>
                <w:bCs/>
                <w:sz w:val="16"/>
                <w:szCs w:val="16"/>
              </w:rPr>
              <w:instrText xml:space="preserve"> PAGE </w:instrText>
            </w:r>
            <w:r w:rsidRPr="00CA08D4">
              <w:rPr>
                <w:rFonts w:ascii="Tahoma" w:hAnsi="Tahoma" w:cs="Tahoma"/>
                <w:b/>
                <w:bCs/>
                <w:sz w:val="16"/>
                <w:szCs w:val="16"/>
              </w:rPr>
              <w:fldChar w:fldCharType="separate"/>
            </w:r>
            <w:r w:rsidR="00887B47">
              <w:rPr>
                <w:rFonts w:ascii="Tahoma" w:hAnsi="Tahoma" w:cs="Tahoma"/>
                <w:b/>
                <w:bCs/>
                <w:noProof/>
                <w:sz w:val="16"/>
                <w:szCs w:val="16"/>
              </w:rPr>
              <w:t>2</w:t>
            </w:r>
            <w:r w:rsidRPr="00CA08D4">
              <w:rPr>
                <w:rFonts w:ascii="Tahoma" w:hAnsi="Tahoma" w:cs="Tahoma"/>
                <w:b/>
                <w:bCs/>
                <w:sz w:val="16"/>
                <w:szCs w:val="16"/>
              </w:rPr>
              <w:fldChar w:fldCharType="end"/>
            </w:r>
            <w:r w:rsidRPr="00CA08D4">
              <w:rPr>
                <w:rFonts w:ascii="Tahoma" w:hAnsi="Tahoma" w:cs="Tahoma"/>
                <w:sz w:val="16"/>
                <w:szCs w:val="16"/>
              </w:rPr>
              <w:t xml:space="preserve"> of </w:t>
            </w:r>
            <w:r w:rsidRPr="00CA08D4">
              <w:rPr>
                <w:rFonts w:ascii="Tahoma" w:hAnsi="Tahoma" w:cs="Tahoma"/>
                <w:b/>
                <w:bCs/>
                <w:sz w:val="16"/>
                <w:szCs w:val="16"/>
              </w:rPr>
              <w:fldChar w:fldCharType="begin"/>
            </w:r>
            <w:r w:rsidRPr="00CA08D4">
              <w:rPr>
                <w:rFonts w:ascii="Tahoma" w:hAnsi="Tahoma" w:cs="Tahoma"/>
                <w:b/>
                <w:bCs/>
                <w:sz w:val="16"/>
                <w:szCs w:val="16"/>
              </w:rPr>
              <w:instrText xml:space="preserve"> NUMPAGES  </w:instrText>
            </w:r>
            <w:r w:rsidRPr="00CA08D4">
              <w:rPr>
                <w:rFonts w:ascii="Tahoma" w:hAnsi="Tahoma" w:cs="Tahoma"/>
                <w:b/>
                <w:bCs/>
                <w:sz w:val="16"/>
                <w:szCs w:val="16"/>
              </w:rPr>
              <w:fldChar w:fldCharType="separate"/>
            </w:r>
            <w:r w:rsidR="00887B47">
              <w:rPr>
                <w:rFonts w:ascii="Tahoma" w:hAnsi="Tahoma" w:cs="Tahoma"/>
                <w:b/>
                <w:bCs/>
                <w:noProof/>
                <w:sz w:val="16"/>
                <w:szCs w:val="16"/>
              </w:rPr>
              <w:t>2</w:t>
            </w:r>
            <w:r w:rsidRPr="00CA08D4">
              <w:rPr>
                <w:rFonts w:ascii="Tahoma" w:hAnsi="Tahoma" w:cs="Tahoma"/>
                <w:b/>
                <w:bCs/>
                <w:sz w:val="16"/>
                <w:szCs w:val="16"/>
              </w:rPr>
              <w:fldChar w:fldCharType="end"/>
            </w:r>
          </w:p>
        </w:sdtContent>
      </w:sdt>
    </w:sdtContent>
  </w:sdt>
  <w:p w14:paraId="24995F1E" w14:textId="77777777" w:rsidR="004A4F93" w:rsidRDefault="004A4F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B9D90" w14:textId="77777777" w:rsidR="007268F9" w:rsidRDefault="007268F9" w:rsidP="004A4F93">
      <w:r>
        <w:separator/>
      </w:r>
    </w:p>
  </w:footnote>
  <w:footnote w:type="continuationSeparator" w:id="0">
    <w:p w14:paraId="68A52833" w14:textId="77777777" w:rsidR="007268F9" w:rsidRDefault="007268F9" w:rsidP="004A4F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41143"/>
    <w:multiLevelType w:val="hybridMultilevel"/>
    <w:tmpl w:val="C2E45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08E1E35"/>
    <w:multiLevelType w:val="hybridMultilevel"/>
    <w:tmpl w:val="27B6FF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36A80D78"/>
    <w:multiLevelType w:val="hybridMultilevel"/>
    <w:tmpl w:val="BDB8BC2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5">
    <w:nsid w:val="4ED16136"/>
    <w:multiLevelType w:val="hybridMultilevel"/>
    <w:tmpl w:val="D688C37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nsid w:val="5965396F"/>
    <w:multiLevelType w:val="hybridMultilevel"/>
    <w:tmpl w:val="278A2C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nsid w:val="5CF4435A"/>
    <w:multiLevelType w:val="hybridMultilevel"/>
    <w:tmpl w:val="E18C4AE6"/>
    <w:lvl w:ilvl="0" w:tplc="CD166E9C">
      <w:start w:val="1"/>
      <w:numFmt w:val="bullet"/>
      <w:pStyle w:val="Bullet4"/>
      <w:lvlText w:val=""/>
      <w:lvlJc w:val="left"/>
      <w:pPr>
        <w:tabs>
          <w:tab w:val="num" w:pos="1437"/>
        </w:tabs>
        <w:ind w:left="1435" w:hanging="358"/>
      </w:pPr>
      <w:rPr>
        <w:rFonts w:ascii="Symbol" w:hAnsi="Symbol" w:hint="default"/>
        <w:b w:val="0"/>
        <w:color w:val="000000" w:themeColor="text1"/>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5FA47197"/>
    <w:multiLevelType w:val="hybridMultilevel"/>
    <w:tmpl w:val="A816C224"/>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2247F18">
      <w:start w:val="1"/>
      <w:numFmt w:val="bullet"/>
      <w:lvlText w:val=""/>
      <w:lvlJc w:val="left"/>
      <w:pPr>
        <w:ind w:left="3237" w:hanging="360"/>
      </w:pPr>
      <w:rPr>
        <w:rFonts w:ascii="Symbol" w:hAnsi="Symbol" w:hint="default"/>
        <w:b w:val="0"/>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9">
    <w:nsid w:val="74B21F7D"/>
    <w:multiLevelType w:val="hybridMultilevel"/>
    <w:tmpl w:val="50F42A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8"/>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
  </w:num>
  <w:num w:numId="13">
    <w:abstractNumId w:val="9"/>
  </w:num>
  <w:num w:numId="1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 Wintersteiger">
    <w15:presenceInfo w15:providerId="AD" w15:userId="S-1-5-21-1721254763-462695806-1538882281-31545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B5"/>
    <w:rsid w:val="00043E2F"/>
    <w:rsid w:val="00214DC6"/>
    <w:rsid w:val="00255B47"/>
    <w:rsid w:val="0044409F"/>
    <w:rsid w:val="004A4F93"/>
    <w:rsid w:val="00511EB3"/>
    <w:rsid w:val="006415C8"/>
    <w:rsid w:val="007268F9"/>
    <w:rsid w:val="00775BA4"/>
    <w:rsid w:val="007B4BAC"/>
    <w:rsid w:val="0086661D"/>
    <w:rsid w:val="00867E39"/>
    <w:rsid w:val="00887B47"/>
    <w:rsid w:val="008E7B09"/>
    <w:rsid w:val="0092585F"/>
    <w:rsid w:val="00A17A12"/>
    <w:rsid w:val="00A36AA5"/>
    <w:rsid w:val="00A36CA9"/>
    <w:rsid w:val="00A70D9F"/>
    <w:rsid w:val="00AA1105"/>
    <w:rsid w:val="00AF6F77"/>
    <w:rsid w:val="00B52D6F"/>
    <w:rsid w:val="00B81500"/>
    <w:rsid w:val="00B90D75"/>
    <w:rsid w:val="00CA08D4"/>
    <w:rsid w:val="00D33DB5"/>
    <w:rsid w:val="00DB6B46"/>
    <w:rsid w:val="00E371F9"/>
    <w:rsid w:val="00F25458"/>
    <w:rsid w:val="00F3718E"/>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24CC6"/>
  <w15:chartTrackingRefBased/>
  <w15:docId w15:val="{D19C9655-CCD6-4E88-8120-65933CA5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D33DB5"/>
    <w:pPr>
      <w:numPr>
        <w:numId w:val="1"/>
      </w:numPr>
      <w:spacing w:before="100" w:beforeAutospacing="1" w:after="240"/>
      <w:jc w:val="both"/>
      <w:outlineLvl w:val="0"/>
    </w:pPr>
    <w:rPr>
      <w:rFonts w:ascii="Tahoma" w:eastAsia="MS Mincho" w:hAnsi="Tahoma" w:cs="Tahoma"/>
      <w:b/>
      <w:bCs/>
      <w:sz w:val="19"/>
      <w:szCs w:val="19"/>
    </w:rPr>
  </w:style>
  <w:style w:type="paragraph" w:styleId="Heading2">
    <w:name w:val="heading 2"/>
    <w:basedOn w:val="Normal"/>
    <w:link w:val="Heading2Char"/>
    <w:uiPriority w:val="99"/>
    <w:semiHidden/>
    <w:unhideWhenUsed/>
    <w:qFormat/>
    <w:rsid w:val="00D33DB5"/>
    <w:pPr>
      <w:numPr>
        <w:ilvl w:val="1"/>
        <w:numId w:val="1"/>
      </w:numPr>
      <w:spacing w:before="100" w:beforeAutospacing="1" w:after="240"/>
      <w:jc w:val="both"/>
      <w:outlineLvl w:val="1"/>
    </w:pPr>
    <w:rPr>
      <w:rFonts w:ascii="Tahoma" w:eastAsia="MS Mincho" w:hAnsi="Tahoma" w:cs="Tahoma"/>
      <w:b/>
      <w:bCs/>
      <w:sz w:val="19"/>
      <w:szCs w:val="19"/>
    </w:rPr>
  </w:style>
  <w:style w:type="paragraph" w:styleId="Heading3">
    <w:name w:val="heading 3"/>
    <w:basedOn w:val="Normal"/>
    <w:link w:val="Heading3Char"/>
    <w:uiPriority w:val="99"/>
    <w:semiHidden/>
    <w:unhideWhenUsed/>
    <w:qFormat/>
    <w:rsid w:val="00D33DB5"/>
    <w:pPr>
      <w:numPr>
        <w:ilvl w:val="2"/>
        <w:numId w:val="1"/>
      </w:numPr>
      <w:tabs>
        <w:tab w:val="left" w:pos="1077"/>
      </w:tabs>
      <w:spacing w:before="100" w:beforeAutospacing="1" w:after="240"/>
      <w:jc w:val="both"/>
      <w:outlineLvl w:val="2"/>
    </w:pPr>
    <w:rPr>
      <w:rFonts w:ascii="Tahoma" w:eastAsia="MS Mincho" w:hAnsi="Tahoma" w:cs="Tahoma"/>
      <w:sz w:val="19"/>
      <w:szCs w:val="19"/>
    </w:rPr>
  </w:style>
  <w:style w:type="paragraph" w:styleId="Heading4">
    <w:name w:val="heading 4"/>
    <w:basedOn w:val="Normal"/>
    <w:link w:val="Heading4Char"/>
    <w:uiPriority w:val="99"/>
    <w:semiHidden/>
    <w:unhideWhenUsed/>
    <w:qFormat/>
    <w:rsid w:val="00D33DB5"/>
    <w:pPr>
      <w:numPr>
        <w:ilvl w:val="3"/>
        <w:numId w:val="1"/>
      </w:numPr>
      <w:spacing w:before="100" w:beforeAutospacing="1" w:after="240"/>
      <w:jc w:val="both"/>
      <w:outlineLvl w:val="3"/>
    </w:pPr>
    <w:rPr>
      <w:rFonts w:ascii="Tahoma" w:eastAsia="MS Mincho" w:hAnsi="Tahoma" w:cs="Tahoma"/>
      <w:sz w:val="19"/>
      <w:szCs w:val="19"/>
    </w:rPr>
  </w:style>
  <w:style w:type="paragraph" w:styleId="Heading5">
    <w:name w:val="heading 5"/>
    <w:basedOn w:val="Normal"/>
    <w:link w:val="Heading5Char"/>
    <w:uiPriority w:val="99"/>
    <w:semiHidden/>
    <w:unhideWhenUsed/>
    <w:qFormat/>
    <w:rsid w:val="00D33DB5"/>
    <w:pPr>
      <w:numPr>
        <w:ilvl w:val="4"/>
        <w:numId w:val="1"/>
      </w:numPr>
      <w:tabs>
        <w:tab w:val="left" w:pos="1792"/>
      </w:tabs>
      <w:spacing w:before="100" w:beforeAutospacing="1" w:after="240"/>
      <w:jc w:val="both"/>
      <w:outlineLvl w:val="4"/>
    </w:pPr>
    <w:rPr>
      <w:rFonts w:ascii="Tahoma" w:eastAsia="MS Mincho" w:hAnsi="Tahoma" w:cs="Tahoma"/>
      <w:sz w:val="19"/>
      <w:szCs w:val="19"/>
    </w:rPr>
  </w:style>
  <w:style w:type="paragraph" w:styleId="Heading6">
    <w:name w:val="heading 6"/>
    <w:basedOn w:val="Normal"/>
    <w:link w:val="Heading6Char"/>
    <w:uiPriority w:val="99"/>
    <w:semiHidden/>
    <w:unhideWhenUsed/>
    <w:qFormat/>
    <w:rsid w:val="00D33DB5"/>
    <w:pPr>
      <w:numPr>
        <w:ilvl w:val="5"/>
        <w:numId w:val="1"/>
      </w:numPr>
      <w:spacing w:before="100" w:beforeAutospacing="1" w:after="240"/>
      <w:jc w:val="both"/>
      <w:outlineLvl w:val="5"/>
    </w:pPr>
    <w:rPr>
      <w:rFonts w:ascii="Tahoma" w:eastAsia="MS Mincho" w:hAnsi="Tahoma" w:cs="Tahoma"/>
      <w:sz w:val="19"/>
      <w:szCs w:val="19"/>
    </w:rPr>
  </w:style>
  <w:style w:type="paragraph" w:styleId="Heading7">
    <w:name w:val="heading 7"/>
    <w:basedOn w:val="Normal"/>
    <w:link w:val="Heading7Char"/>
    <w:uiPriority w:val="99"/>
    <w:semiHidden/>
    <w:unhideWhenUsed/>
    <w:qFormat/>
    <w:rsid w:val="00D33DB5"/>
    <w:pPr>
      <w:numPr>
        <w:ilvl w:val="6"/>
        <w:numId w:val="1"/>
      </w:numPr>
      <w:spacing w:before="100" w:beforeAutospacing="1" w:after="240"/>
      <w:jc w:val="both"/>
      <w:outlineLvl w:val="6"/>
    </w:pPr>
    <w:rPr>
      <w:rFonts w:ascii="Tahoma" w:eastAsia="MS Mincho" w:hAnsi="Tahoma" w:cs="Tahoma"/>
      <w:sz w:val="19"/>
      <w:szCs w:val="19"/>
    </w:rPr>
  </w:style>
  <w:style w:type="paragraph" w:styleId="Heading8">
    <w:name w:val="heading 8"/>
    <w:basedOn w:val="Normal"/>
    <w:link w:val="Heading8Char"/>
    <w:uiPriority w:val="99"/>
    <w:semiHidden/>
    <w:unhideWhenUsed/>
    <w:qFormat/>
    <w:rsid w:val="00D33DB5"/>
    <w:pPr>
      <w:numPr>
        <w:ilvl w:val="7"/>
        <w:numId w:val="1"/>
      </w:numPr>
      <w:spacing w:before="100" w:beforeAutospacing="1" w:after="240"/>
      <w:jc w:val="both"/>
      <w:outlineLvl w:val="7"/>
    </w:pPr>
    <w:rPr>
      <w:rFonts w:ascii="Tahoma" w:eastAsia="MS Mincho" w:hAnsi="Tahoma" w:cs="Tahoma"/>
      <w:sz w:val="19"/>
      <w:szCs w:val="19"/>
    </w:rPr>
  </w:style>
  <w:style w:type="paragraph" w:styleId="Heading9">
    <w:name w:val="heading 9"/>
    <w:basedOn w:val="Normal"/>
    <w:link w:val="Heading9Char"/>
    <w:uiPriority w:val="99"/>
    <w:semiHidden/>
    <w:unhideWhenUsed/>
    <w:qFormat/>
    <w:rsid w:val="00D33DB5"/>
    <w:pPr>
      <w:numPr>
        <w:ilvl w:val="8"/>
        <w:numId w:val="1"/>
      </w:numPr>
      <w:spacing w:before="100" w:beforeAutospacing="1" w:after="240"/>
      <w:jc w:val="both"/>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3DB5"/>
    <w:rPr>
      <w:rFonts w:ascii="Tahoma" w:eastAsia="MS Mincho" w:hAnsi="Tahoma" w:cs="Tahoma"/>
      <w:b/>
      <w:bCs/>
      <w:sz w:val="19"/>
      <w:szCs w:val="19"/>
    </w:rPr>
  </w:style>
  <w:style w:type="character" w:customStyle="1" w:styleId="Heading2Char">
    <w:name w:val="Heading 2 Char"/>
    <w:basedOn w:val="DefaultParagraphFont"/>
    <w:link w:val="Heading2"/>
    <w:uiPriority w:val="99"/>
    <w:semiHidden/>
    <w:rsid w:val="00D33DB5"/>
    <w:rPr>
      <w:rFonts w:ascii="Tahoma" w:eastAsia="MS Mincho" w:hAnsi="Tahoma" w:cs="Tahoma"/>
      <w:b/>
      <w:bCs/>
      <w:sz w:val="19"/>
      <w:szCs w:val="19"/>
    </w:rPr>
  </w:style>
  <w:style w:type="character" w:customStyle="1" w:styleId="Heading3Char">
    <w:name w:val="Heading 3 Char"/>
    <w:basedOn w:val="DefaultParagraphFont"/>
    <w:link w:val="Heading3"/>
    <w:uiPriority w:val="99"/>
    <w:semiHidden/>
    <w:rsid w:val="00D33DB5"/>
    <w:rPr>
      <w:rFonts w:ascii="Tahoma" w:eastAsia="MS Mincho" w:hAnsi="Tahoma" w:cs="Tahoma"/>
      <w:sz w:val="19"/>
      <w:szCs w:val="19"/>
    </w:rPr>
  </w:style>
  <w:style w:type="character" w:customStyle="1" w:styleId="Heading4Char">
    <w:name w:val="Heading 4 Char"/>
    <w:basedOn w:val="DefaultParagraphFont"/>
    <w:link w:val="Heading4"/>
    <w:uiPriority w:val="99"/>
    <w:semiHidden/>
    <w:rsid w:val="00D33DB5"/>
    <w:rPr>
      <w:rFonts w:ascii="Tahoma" w:eastAsia="MS Mincho" w:hAnsi="Tahoma" w:cs="Tahoma"/>
      <w:sz w:val="19"/>
      <w:szCs w:val="19"/>
    </w:rPr>
  </w:style>
  <w:style w:type="character" w:customStyle="1" w:styleId="Heading5Char">
    <w:name w:val="Heading 5 Char"/>
    <w:basedOn w:val="DefaultParagraphFont"/>
    <w:link w:val="Heading5"/>
    <w:uiPriority w:val="99"/>
    <w:semiHidden/>
    <w:rsid w:val="00D33DB5"/>
    <w:rPr>
      <w:rFonts w:ascii="Tahoma" w:eastAsia="MS Mincho" w:hAnsi="Tahoma" w:cs="Tahoma"/>
      <w:sz w:val="19"/>
      <w:szCs w:val="19"/>
    </w:rPr>
  </w:style>
  <w:style w:type="character" w:customStyle="1" w:styleId="Heading6Char">
    <w:name w:val="Heading 6 Char"/>
    <w:basedOn w:val="DefaultParagraphFont"/>
    <w:link w:val="Heading6"/>
    <w:uiPriority w:val="99"/>
    <w:semiHidden/>
    <w:rsid w:val="00D33DB5"/>
    <w:rPr>
      <w:rFonts w:ascii="Tahoma" w:eastAsia="MS Mincho" w:hAnsi="Tahoma" w:cs="Tahoma"/>
      <w:sz w:val="19"/>
      <w:szCs w:val="19"/>
    </w:rPr>
  </w:style>
  <w:style w:type="character" w:customStyle="1" w:styleId="Heading7Char">
    <w:name w:val="Heading 7 Char"/>
    <w:basedOn w:val="DefaultParagraphFont"/>
    <w:link w:val="Heading7"/>
    <w:uiPriority w:val="99"/>
    <w:semiHidden/>
    <w:rsid w:val="00D33DB5"/>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D33DB5"/>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D33DB5"/>
    <w:rPr>
      <w:rFonts w:ascii="Tahoma" w:eastAsia="MS Mincho" w:hAnsi="Tahoma" w:cs="Tahoma"/>
      <w:sz w:val="19"/>
      <w:szCs w:val="19"/>
    </w:rPr>
  </w:style>
  <w:style w:type="character" w:styleId="Hyperlink">
    <w:name w:val="Hyperlink"/>
    <w:aliases w:val="Char Char7"/>
    <w:basedOn w:val="DefaultParagraphFont"/>
    <w:uiPriority w:val="99"/>
    <w:semiHidden/>
    <w:unhideWhenUsed/>
    <w:rsid w:val="00D33DB5"/>
    <w:rPr>
      <w:rFonts w:ascii="Times New Roman" w:hAnsi="Times New Roman" w:cs="Times New Roman" w:hint="default"/>
      <w:color w:val="0000FF"/>
      <w:u w:val="single"/>
    </w:rPr>
  </w:style>
  <w:style w:type="paragraph" w:styleId="NormalWeb">
    <w:name w:val="Normal (Web)"/>
    <w:basedOn w:val="Normal"/>
    <w:uiPriority w:val="99"/>
    <w:semiHidden/>
    <w:unhideWhenUsed/>
    <w:rsid w:val="00D33DB5"/>
    <w:pPr>
      <w:spacing w:before="100" w:beforeAutospacing="1" w:after="100" w:afterAutospacing="1"/>
      <w:ind w:left="720"/>
      <w:jc w:val="both"/>
    </w:pPr>
    <w:rPr>
      <w:rFonts w:eastAsia="Times New Roman" w:cs="Times New Roman"/>
      <w:szCs w:val="24"/>
    </w:rPr>
  </w:style>
  <w:style w:type="paragraph" w:customStyle="1" w:styleId="Bullet2">
    <w:name w:val="Bullet 2"/>
    <w:basedOn w:val="Normal"/>
    <w:uiPriority w:val="99"/>
    <w:rsid w:val="00D33DB5"/>
    <w:pPr>
      <w:numPr>
        <w:numId w:val="2"/>
      </w:numPr>
      <w:spacing w:before="100" w:beforeAutospacing="1" w:after="240"/>
      <w:jc w:val="both"/>
    </w:pPr>
    <w:rPr>
      <w:rFonts w:ascii="Tahoma" w:eastAsia="MS Mincho" w:hAnsi="Tahoma" w:cs="Tahoma"/>
      <w:sz w:val="19"/>
      <w:szCs w:val="19"/>
    </w:rPr>
  </w:style>
  <w:style w:type="paragraph" w:customStyle="1" w:styleId="Bullet4">
    <w:name w:val="Bullet 4"/>
    <w:basedOn w:val="Normal"/>
    <w:uiPriority w:val="99"/>
    <w:rsid w:val="00D33DB5"/>
    <w:pPr>
      <w:numPr>
        <w:numId w:val="3"/>
      </w:numPr>
      <w:spacing w:before="100" w:beforeAutospacing="1" w:after="240"/>
      <w:jc w:val="both"/>
    </w:pPr>
    <w:rPr>
      <w:rFonts w:ascii="Tahoma" w:eastAsia="MS Mincho" w:hAnsi="Tahoma" w:cs="Tahoma"/>
      <w:sz w:val="19"/>
      <w:szCs w:val="19"/>
    </w:rPr>
  </w:style>
  <w:style w:type="paragraph" w:customStyle="1" w:styleId="HeadingEULA">
    <w:name w:val="Heading EULA"/>
    <w:basedOn w:val="Normal"/>
    <w:next w:val="Normal"/>
    <w:uiPriority w:val="99"/>
    <w:rsid w:val="00D33DB5"/>
    <w:pPr>
      <w:spacing w:before="100" w:beforeAutospacing="1" w:after="240"/>
      <w:ind w:left="720"/>
      <w:jc w:val="both"/>
    </w:pPr>
    <w:rPr>
      <w:rFonts w:ascii="Tahoma" w:eastAsia="MS Mincho" w:hAnsi="Tahoma" w:cs="Tahoma"/>
      <w:b/>
      <w:bCs/>
      <w:sz w:val="28"/>
      <w:szCs w:val="28"/>
    </w:rPr>
  </w:style>
  <w:style w:type="paragraph" w:customStyle="1" w:styleId="Preamble">
    <w:name w:val="Preamble"/>
    <w:basedOn w:val="Normal"/>
    <w:uiPriority w:val="99"/>
    <w:rsid w:val="00D33DB5"/>
    <w:pPr>
      <w:spacing w:before="100" w:beforeAutospacing="1" w:after="240"/>
      <w:ind w:left="720"/>
      <w:jc w:val="both"/>
    </w:pPr>
    <w:rPr>
      <w:rFonts w:ascii="Tahoma" w:eastAsia="MS Mincho" w:hAnsi="Tahoma" w:cs="Tahoma"/>
      <w:b/>
      <w:bCs/>
      <w:sz w:val="19"/>
      <w:szCs w:val="19"/>
    </w:rPr>
  </w:style>
  <w:style w:type="character" w:customStyle="1" w:styleId="Body2Char">
    <w:name w:val="Body 2 Char"/>
    <w:basedOn w:val="DefaultParagraphFont"/>
    <w:uiPriority w:val="99"/>
    <w:rsid w:val="00D33DB5"/>
    <w:rPr>
      <w:rFonts w:ascii="Tahoma" w:hAnsi="Tahoma" w:cs="Tahoma" w:hint="default"/>
      <w:lang w:val="en-US" w:eastAsia="en-US"/>
    </w:rPr>
  </w:style>
  <w:style w:type="paragraph" w:styleId="BalloonText">
    <w:name w:val="Balloon Text"/>
    <w:basedOn w:val="Normal"/>
    <w:link w:val="BalloonTextChar"/>
    <w:uiPriority w:val="99"/>
    <w:semiHidden/>
    <w:unhideWhenUsed/>
    <w:rsid w:val="00AF6F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F77"/>
    <w:rPr>
      <w:rFonts w:ascii="Segoe UI" w:hAnsi="Segoe UI" w:cs="Segoe UI"/>
      <w:sz w:val="18"/>
      <w:szCs w:val="18"/>
    </w:rPr>
  </w:style>
  <w:style w:type="paragraph" w:styleId="Revision">
    <w:name w:val="Revision"/>
    <w:hidden/>
    <w:uiPriority w:val="99"/>
    <w:semiHidden/>
    <w:rsid w:val="00867E39"/>
  </w:style>
  <w:style w:type="paragraph" w:styleId="Header">
    <w:name w:val="header"/>
    <w:basedOn w:val="Normal"/>
    <w:link w:val="HeaderChar"/>
    <w:uiPriority w:val="99"/>
    <w:unhideWhenUsed/>
    <w:rsid w:val="004A4F93"/>
    <w:pPr>
      <w:tabs>
        <w:tab w:val="center" w:pos="4513"/>
        <w:tab w:val="right" w:pos="9026"/>
      </w:tabs>
    </w:pPr>
  </w:style>
  <w:style w:type="character" w:customStyle="1" w:styleId="HeaderChar">
    <w:name w:val="Header Char"/>
    <w:basedOn w:val="DefaultParagraphFont"/>
    <w:link w:val="Header"/>
    <w:uiPriority w:val="99"/>
    <w:rsid w:val="004A4F93"/>
  </w:style>
  <w:style w:type="paragraph" w:styleId="Footer">
    <w:name w:val="footer"/>
    <w:basedOn w:val="Normal"/>
    <w:link w:val="FooterChar"/>
    <w:uiPriority w:val="99"/>
    <w:unhideWhenUsed/>
    <w:rsid w:val="004A4F93"/>
    <w:pPr>
      <w:tabs>
        <w:tab w:val="center" w:pos="4513"/>
        <w:tab w:val="right" w:pos="9026"/>
      </w:tabs>
    </w:pPr>
  </w:style>
  <w:style w:type="character" w:customStyle="1" w:styleId="FooterChar">
    <w:name w:val="Footer Char"/>
    <w:basedOn w:val="DefaultParagraphFont"/>
    <w:link w:val="Footer"/>
    <w:uiPriority w:val="99"/>
    <w:rsid w:val="004A4F93"/>
  </w:style>
  <w:style w:type="character" w:styleId="CommentReference">
    <w:name w:val="annotation reference"/>
    <w:basedOn w:val="DefaultParagraphFont"/>
    <w:uiPriority w:val="99"/>
    <w:semiHidden/>
    <w:unhideWhenUsed/>
    <w:rsid w:val="00E371F9"/>
    <w:rPr>
      <w:sz w:val="16"/>
      <w:szCs w:val="16"/>
    </w:rPr>
  </w:style>
  <w:style w:type="paragraph" w:styleId="CommentText">
    <w:name w:val="annotation text"/>
    <w:basedOn w:val="Normal"/>
    <w:link w:val="CommentTextChar"/>
    <w:uiPriority w:val="99"/>
    <w:semiHidden/>
    <w:unhideWhenUsed/>
    <w:rsid w:val="00E371F9"/>
    <w:rPr>
      <w:sz w:val="20"/>
      <w:szCs w:val="20"/>
    </w:rPr>
  </w:style>
  <w:style w:type="character" w:customStyle="1" w:styleId="CommentTextChar">
    <w:name w:val="Comment Text Char"/>
    <w:basedOn w:val="DefaultParagraphFont"/>
    <w:link w:val="CommentText"/>
    <w:uiPriority w:val="99"/>
    <w:semiHidden/>
    <w:rsid w:val="00E371F9"/>
    <w:rPr>
      <w:sz w:val="20"/>
      <w:szCs w:val="20"/>
    </w:rPr>
  </w:style>
  <w:style w:type="paragraph" w:styleId="CommentSubject">
    <w:name w:val="annotation subject"/>
    <w:basedOn w:val="CommentText"/>
    <w:next w:val="CommentText"/>
    <w:link w:val="CommentSubjectChar"/>
    <w:uiPriority w:val="99"/>
    <w:semiHidden/>
    <w:unhideWhenUsed/>
    <w:rsid w:val="00E371F9"/>
    <w:rPr>
      <w:b/>
      <w:bCs/>
    </w:rPr>
  </w:style>
  <w:style w:type="character" w:customStyle="1" w:styleId="CommentSubjectChar">
    <w:name w:val="Comment Subject Char"/>
    <w:basedOn w:val="CommentTextChar"/>
    <w:link w:val="CommentSubject"/>
    <w:uiPriority w:val="99"/>
    <w:semiHidden/>
    <w:rsid w:val="00E371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B6F0A03DF81418660E5DA974C2461" ma:contentTypeVersion="0" ma:contentTypeDescription="Create a new document." ma:contentTypeScope="" ma:versionID="26ebdad1ff167d63119b652c72986ba6">
  <xsd:schema xmlns:xsd="http://www.w3.org/2001/XMLSchema" xmlns:xs="http://www.w3.org/2001/XMLSchema" xmlns:p="http://schemas.microsoft.com/office/2006/metadata/properties" targetNamespace="http://schemas.microsoft.com/office/2006/metadata/properties" ma:root="true" ma:fieldsID="411da0b56b91930568b4887b76c9921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5E96A-A2BB-46BC-87A1-1B93A1BFC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38CA82E-B26A-4B40-B426-1BEEDD8C14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B818CD-D360-46E3-9E80-F73D5BF4F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(LCA)</dc:creator>
  <cp:keywords/>
  <dc:description/>
  <cp:lastModifiedBy>Christoph Wintersteiger</cp:lastModifiedBy>
  <cp:revision>4</cp:revision>
  <dcterms:created xsi:type="dcterms:W3CDTF">2014-03-18T15:02:00Z</dcterms:created>
  <dcterms:modified xsi:type="dcterms:W3CDTF">2014-12-01T15:55:00Z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0x010100938B6F0A03DF81418660E5DA974C2461</vt:lpwstr>
  </property>
</Properties>
</file>